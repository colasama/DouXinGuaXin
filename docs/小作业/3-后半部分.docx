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B301D" w14:textId="77777777" w:rsidR="00A2388D" w:rsidRPr="00DE32AF" w:rsidRDefault="00A2388D" w:rsidP="00A2388D">
      <w:pPr>
        <w:pageBreakBefore/>
        <w:rPr>
          <w:rFonts w:ascii="宋体" w:eastAsia="宋体" w:hAnsi="宋体" w:cs="Times New Roman"/>
          <w:szCs w:val="21"/>
        </w:rPr>
      </w:pPr>
      <w:r>
        <w:rPr>
          <w:rFonts w:ascii="Calibri" w:eastAsia="宋体" w:hAnsi="Calibri" w:cs="Times New Roman" w:hint="eastAsia"/>
        </w:rPr>
        <w:t>3</w:t>
      </w:r>
      <w:r>
        <w:rPr>
          <w:rFonts w:ascii="Calibri" w:eastAsia="宋体" w:hAnsi="Calibri" w:cs="Times New Roman" w:hint="eastAsia"/>
        </w:rPr>
        <w:t>．</w:t>
      </w:r>
      <w:r w:rsidRPr="00DE32AF">
        <w:rPr>
          <w:rFonts w:ascii="宋体" w:eastAsia="宋体" w:hAnsi="宋体" w:cs="Times New Roman" w:hint="eastAsia"/>
          <w:szCs w:val="21"/>
        </w:rPr>
        <w:t>下面是自动售货机系统的需求陈述，请画出该系统的用例图、类图、对象图、状态图、时序图、协作图、活动图、构件图、部署图。</w:t>
      </w:r>
    </w:p>
    <w:p w14:paraId="76B18E71" w14:textId="77777777" w:rsidR="00A2388D" w:rsidRPr="00DE32AF" w:rsidRDefault="00A2388D" w:rsidP="00A2388D">
      <w:pPr>
        <w:ind w:firstLine="420"/>
        <w:rPr>
          <w:rFonts w:ascii="宋体" w:eastAsia="宋体" w:hAnsi="宋体" w:cs="Times New Roman"/>
          <w:szCs w:val="21"/>
        </w:rPr>
      </w:pPr>
      <w:r w:rsidRPr="00DE32AF">
        <w:rPr>
          <w:rFonts w:ascii="宋体" w:eastAsia="宋体" w:hAnsi="宋体" w:cs="Times New Roman" w:hint="eastAsia"/>
          <w:szCs w:val="21"/>
        </w:rPr>
        <w:t>自动售货机系统是一种无人售货系统。售货时，顾客把硬币投入机器的投币口中，机器检查硬币的大小、重量、厚度及边缘类型。有效的硬币是一元币、五角币、一角币、五分币和一分币。其他货币都被认为是假币。机器拒绝接收假币，并将其从退币孔退出。当机器接收了有效的硬币之后，就把硬币送入硬币</w:t>
      </w:r>
      <w:proofErr w:type="gramStart"/>
      <w:r w:rsidRPr="00DE32AF">
        <w:rPr>
          <w:rFonts w:ascii="宋体" w:eastAsia="宋体" w:hAnsi="宋体" w:cs="Times New Roman" w:hint="eastAsia"/>
          <w:szCs w:val="21"/>
        </w:rPr>
        <w:t>储藏器</w:t>
      </w:r>
      <w:proofErr w:type="gramEnd"/>
      <w:r w:rsidRPr="00DE32AF">
        <w:rPr>
          <w:rFonts w:ascii="宋体" w:eastAsia="宋体" w:hAnsi="宋体" w:cs="Times New Roman" w:hint="eastAsia"/>
          <w:szCs w:val="21"/>
        </w:rPr>
        <w:t>中。顾客支付的货币根据硬币的面值进行累加。</w:t>
      </w:r>
    </w:p>
    <w:p w14:paraId="14B270F3" w14:textId="77777777" w:rsidR="00A2388D" w:rsidRPr="00DE32AF" w:rsidRDefault="00A2388D" w:rsidP="00A2388D">
      <w:pPr>
        <w:ind w:firstLine="420"/>
        <w:rPr>
          <w:rFonts w:ascii="宋体" w:eastAsia="宋体" w:hAnsi="宋体" w:cs="Times New Roman"/>
          <w:szCs w:val="21"/>
        </w:rPr>
      </w:pPr>
      <w:r w:rsidRPr="00DE32AF">
        <w:rPr>
          <w:rFonts w:ascii="宋体" w:eastAsia="宋体" w:hAnsi="宋体" w:cs="Times New Roman" w:hint="eastAsia"/>
          <w:szCs w:val="21"/>
        </w:rPr>
        <w:t>自动售货机装有货物分配器。每个货物分配器中包含零个或多个价格相同的货物。顾客通过选择货物分配器来选择货物。如果货物分配器中有货物，而且顾客支付的货币值不小于该货物的价格，货物将被分配到货物传送孔送给顾客，并将适当的零钱返回到退币孔。如果分配器是空的，则和顾客支付的货币值相等的硬币将被送回到退币孔。如果顾客支付的货币值少于所选择的分配器中货物的价格，机器将等待顾客投进更多的货币。如果顾客决定不买所选择的货物，他投放进的货币将从退币孔中退出。</w:t>
      </w:r>
    </w:p>
    <w:p w14:paraId="6AA87D16" w14:textId="544A4609" w:rsidR="00760C09" w:rsidRDefault="00760C09">
      <w:pPr>
        <w:rPr>
          <w:rFonts w:ascii="宋体" w:eastAsia="宋体" w:hAnsi="宋体" w:cs="Times New Roman"/>
          <w:szCs w:val="21"/>
        </w:rPr>
      </w:pPr>
    </w:p>
    <w:p w14:paraId="406D9C77" w14:textId="481848DD" w:rsidR="00466DAA" w:rsidRDefault="00466DAA">
      <w:pPr>
        <w:rPr>
          <w:rFonts w:ascii="宋体" w:eastAsia="宋体" w:hAnsi="宋体" w:cs="Times New Roman"/>
          <w:szCs w:val="21"/>
        </w:rPr>
      </w:pPr>
    </w:p>
    <w:p w14:paraId="66B012A3" w14:textId="0BC7D494" w:rsidR="00466DAA" w:rsidRDefault="00466DAA">
      <w:pPr>
        <w:rPr>
          <w:rFonts w:ascii="宋体" w:eastAsia="宋体" w:hAnsi="宋体" w:cs="Times New Roman"/>
          <w:szCs w:val="21"/>
        </w:rPr>
      </w:pPr>
    </w:p>
    <w:p w14:paraId="7E098E8E" w14:textId="77777777" w:rsidR="00466DAA" w:rsidRPr="00DE32AF" w:rsidRDefault="00466DAA" w:rsidP="00466DAA">
      <w:pPr>
        <w:jc w:val="left"/>
        <w:rPr>
          <w:rFonts w:ascii="Calibri" w:eastAsia="宋体" w:hAnsi="Calibri" w:cs="Times New Roman"/>
        </w:rPr>
      </w:pPr>
    </w:p>
    <w:p w14:paraId="4FAEDB9D" w14:textId="77777777" w:rsidR="00466DAA" w:rsidRPr="00DE32AF" w:rsidRDefault="00466DAA" w:rsidP="00466DAA">
      <w:pPr>
        <w:jc w:val="left"/>
        <w:rPr>
          <w:rFonts w:ascii="Calibri" w:eastAsia="宋体" w:hAnsi="Calibri" w:cs="Times New Roman"/>
        </w:rPr>
      </w:pPr>
      <w:r w:rsidRPr="00DE32AF">
        <w:rPr>
          <w:rFonts w:ascii="Calibri" w:eastAsia="宋体" w:hAnsi="Calibri" w:cs="Times New Roman" w:hint="eastAsia"/>
        </w:rPr>
        <w:t>时序图</w:t>
      </w:r>
      <w:r w:rsidRPr="00DE32AF">
        <w:rPr>
          <w:rFonts w:ascii="Calibri" w:eastAsia="宋体" w:hAnsi="Calibri" w:cs="Times New Roman"/>
        </w:rPr>
        <w:t>则即为顺序图，可知</w:t>
      </w:r>
      <w:r w:rsidRPr="00DE32AF">
        <w:rPr>
          <w:rFonts w:ascii="Calibri" w:eastAsia="宋体" w:hAnsi="Calibri" w:cs="Times New Roman" w:hint="eastAsia"/>
        </w:rPr>
        <w:t>本时序图</w:t>
      </w:r>
      <w:r w:rsidRPr="00DE32AF">
        <w:rPr>
          <w:rFonts w:ascii="Calibri" w:eastAsia="宋体" w:hAnsi="Calibri" w:cs="Times New Roman"/>
        </w:rPr>
        <w:t>的用例就是顾客购买商品，</w:t>
      </w:r>
      <w:r w:rsidRPr="00DE32AF">
        <w:rPr>
          <w:rFonts w:ascii="Calibri" w:eastAsia="宋体" w:hAnsi="Calibri" w:cs="Times New Roman" w:hint="eastAsia"/>
        </w:rPr>
        <w:t>得到商品</w:t>
      </w:r>
      <w:r w:rsidRPr="00DE32AF">
        <w:rPr>
          <w:rFonts w:ascii="Calibri" w:eastAsia="宋体" w:hAnsi="Calibri" w:cs="Times New Roman"/>
        </w:rPr>
        <w:t>并根据具体情况是否返回零钱。</w:t>
      </w:r>
      <w:r w:rsidRPr="00DE32AF">
        <w:rPr>
          <w:rFonts w:ascii="Calibri" w:eastAsia="宋体" w:hAnsi="Calibri" w:cs="Times New Roman" w:hint="eastAsia"/>
        </w:rPr>
        <w:t>时序图</w:t>
      </w:r>
      <w:r w:rsidRPr="00DE32AF">
        <w:rPr>
          <w:rFonts w:ascii="Calibri" w:eastAsia="宋体" w:hAnsi="Calibri" w:cs="Times New Roman"/>
        </w:rPr>
        <w:t>如下：</w:t>
      </w:r>
    </w:p>
    <w:p w14:paraId="022C03F6" w14:textId="77777777" w:rsidR="00466DAA" w:rsidRPr="00DE32AF" w:rsidRDefault="00466DAA" w:rsidP="00466DAA">
      <w:pPr>
        <w:jc w:val="left"/>
        <w:rPr>
          <w:rFonts w:ascii="Calibri" w:eastAsia="宋体" w:hAnsi="Calibri" w:cs="Times New Roman"/>
        </w:rPr>
      </w:pPr>
    </w:p>
    <w:p w14:paraId="6DA09363" w14:textId="77777777" w:rsidR="00466DAA" w:rsidRPr="00DE32AF" w:rsidRDefault="00466DAA" w:rsidP="00466DAA">
      <w:pPr>
        <w:jc w:val="left"/>
        <w:rPr>
          <w:rFonts w:ascii="Calibri" w:eastAsia="宋体" w:hAnsi="Calibri" w:cs="Times New Roman"/>
        </w:rPr>
      </w:pPr>
    </w:p>
    <w:p w14:paraId="44431E73" w14:textId="77777777" w:rsidR="00466DAA" w:rsidRPr="00DE32AF" w:rsidRDefault="00466DAA" w:rsidP="00466DAA">
      <w:pPr>
        <w:jc w:val="left"/>
        <w:rPr>
          <w:rFonts w:ascii="Calibri" w:eastAsia="宋体" w:hAnsi="Calibri" w:cs="Times New Roman"/>
        </w:rPr>
      </w:pPr>
      <w:r w:rsidRPr="00DE32AF">
        <w:rPr>
          <w:rFonts w:ascii="Calibri" w:eastAsia="宋体" w:hAnsi="Calibri" w:cs="Times New Roman"/>
          <w:noProof/>
        </w:rPr>
        <w:drawing>
          <wp:inline distT="0" distB="0" distL="0" distR="0" wp14:anchorId="775D2296" wp14:editId="4B04C7E2">
            <wp:extent cx="5672132" cy="3140015"/>
            <wp:effectExtent l="0" t="0" r="5080" b="3810"/>
            <wp:docPr id="10" name="图片 10" descr="C:\Users\Lewis\Desktop\时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wis\Desktop\时序图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451" cy="3145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3F851" w14:textId="77777777" w:rsidR="00466DAA" w:rsidRPr="00DE32AF" w:rsidRDefault="00466DAA" w:rsidP="00466DAA">
      <w:pPr>
        <w:jc w:val="left"/>
        <w:rPr>
          <w:rFonts w:ascii="Calibri" w:eastAsia="宋体" w:hAnsi="Calibri" w:cs="Times New Roman"/>
        </w:rPr>
      </w:pPr>
    </w:p>
    <w:p w14:paraId="738A33C2" w14:textId="77777777" w:rsidR="00466DAA" w:rsidRPr="00DE32AF" w:rsidRDefault="00466DAA" w:rsidP="00466DAA">
      <w:pPr>
        <w:jc w:val="left"/>
        <w:rPr>
          <w:rFonts w:ascii="Calibri" w:eastAsia="宋体" w:hAnsi="Calibri" w:cs="Times New Roman"/>
        </w:rPr>
      </w:pPr>
    </w:p>
    <w:p w14:paraId="17F08EBE" w14:textId="77777777" w:rsidR="00466DAA" w:rsidRPr="00DE32AF" w:rsidRDefault="00466DAA" w:rsidP="00466DAA">
      <w:pPr>
        <w:jc w:val="left"/>
        <w:rPr>
          <w:rFonts w:ascii="Calibri" w:eastAsia="宋体" w:hAnsi="Calibri" w:cs="Times New Roman"/>
        </w:rPr>
      </w:pPr>
    </w:p>
    <w:p w14:paraId="02A0CCD8" w14:textId="77777777" w:rsidR="00466DAA" w:rsidRPr="00DE32AF" w:rsidRDefault="00466DAA" w:rsidP="00466DAA">
      <w:pPr>
        <w:jc w:val="left"/>
        <w:rPr>
          <w:rFonts w:ascii="Calibri" w:eastAsia="宋体" w:hAnsi="Calibri" w:cs="Times New Roman"/>
        </w:rPr>
      </w:pPr>
    </w:p>
    <w:p w14:paraId="6DDF2853" w14:textId="77777777" w:rsidR="00466DAA" w:rsidRPr="00DE32AF" w:rsidRDefault="00466DAA" w:rsidP="00466DAA">
      <w:pPr>
        <w:jc w:val="left"/>
        <w:rPr>
          <w:rFonts w:ascii="Calibri" w:eastAsia="宋体" w:hAnsi="Calibri" w:cs="Times New Roman"/>
        </w:rPr>
      </w:pPr>
    </w:p>
    <w:p w14:paraId="251AD84A" w14:textId="77777777" w:rsidR="00466DAA" w:rsidRPr="00DE32AF" w:rsidRDefault="00466DAA" w:rsidP="00466DAA">
      <w:pPr>
        <w:jc w:val="left"/>
        <w:rPr>
          <w:rFonts w:ascii="Calibri" w:eastAsia="宋体" w:hAnsi="Calibri" w:cs="Times New Roman"/>
        </w:rPr>
      </w:pPr>
    </w:p>
    <w:p w14:paraId="11E85B17" w14:textId="77777777" w:rsidR="00466DAA" w:rsidRPr="00DE32AF" w:rsidRDefault="00466DAA" w:rsidP="00466DAA">
      <w:pPr>
        <w:jc w:val="left"/>
        <w:rPr>
          <w:rFonts w:ascii="Calibri" w:eastAsia="宋体" w:hAnsi="Calibri" w:cs="Times New Roman"/>
        </w:rPr>
      </w:pPr>
    </w:p>
    <w:p w14:paraId="19FB2A6B" w14:textId="77777777" w:rsidR="00466DAA" w:rsidRPr="00DE32AF" w:rsidRDefault="00466DAA" w:rsidP="00466DAA">
      <w:pPr>
        <w:jc w:val="left"/>
        <w:rPr>
          <w:rFonts w:ascii="Calibri" w:eastAsia="宋体" w:hAnsi="Calibri" w:cs="Times New Roman"/>
        </w:rPr>
      </w:pPr>
    </w:p>
    <w:p w14:paraId="53971307" w14:textId="77777777" w:rsidR="00466DAA" w:rsidRPr="00DE32AF" w:rsidRDefault="00466DAA" w:rsidP="00466DAA">
      <w:pPr>
        <w:jc w:val="left"/>
        <w:rPr>
          <w:rFonts w:ascii="Calibri" w:eastAsia="宋体" w:hAnsi="Calibri" w:cs="Times New Roman"/>
        </w:rPr>
      </w:pPr>
    </w:p>
    <w:p w14:paraId="65C1CA4F" w14:textId="77777777" w:rsidR="00466DAA" w:rsidRPr="00DE32AF" w:rsidRDefault="00466DAA" w:rsidP="00466DAA">
      <w:pPr>
        <w:jc w:val="left"/>
        <w:rPr>
          <w:rFonts w:ascii="Calibri" w:eastAsia="宋体" w:hAnsi="Calibri" w:cs="Times New Roman"/>
        </w:rPr>
      </w:pPr>
    </w:p>
    <w:p w14:paraId="567B1F93" w14:textId="77777777" w:rsidR="00466DAA" w:rsidRPr="00DE32AF" w:rsidRDefault="00466DAA" w:rsidP="00466DAA">
      <w:pPr>
        <w:jc w:val="left"/>
        <w:rPr>
          <w:rFonts w:ascii="Calibri" w:eastAsia="宋体" w:hAnsi="Calibri" w:cs="Times New Roman"/>
        </w:rPr>
      </w:pPr>
    </w:p>
    <w:p w14:paraId="4C77334D" w14:textId="77777777" w:rsidR="00466DAA" w:rsidRPr="00DE32AF" w:rsidRDefault="00466DAA" w:rsidP="00466DAA">
      <w:pPr>
        <w:jc w:val="left"/>
        <w:rPr>
          <w:rFonts w:ascii="Calibri" w:eastAsia="宋体" w:hAnsi="Calibri" w:cs="Times New Roman"/>
        </w:rPr>
      </w:pPr>
    </w:p>
    <w:p w14:paraId="13F7F634" w14:textId="77777777" w:rsidR="00466DAA" w:rsidRPr="00DE32AF" w:rsidRDefault="00466DAA" w:rsidP="00466DAA">
      <w:pPr>
        <w:jc w:val="left"/>
        <w:rPr>
          <w:rFonts w:ascii="Calibri" w:eastAsia="宋体" w:hAnsi="Calibri" w:cs="Times New Roman"/>
        </w:rPr>
      </w:pPr>
    </w:p>
    <w:p w14:paraId="2AACEB94" w14:textId="77777777" w:rsidR="00466DAA" w:rsidRPr="00DE32AF" w:rsidRDefault="00466DAA" w:rsidP="00466DAA">
      <w:pPr>
        <w:jc w:val="left"/>
        <w:rPr>
          <w:rFonts w:ascii="Calibri" w:eastAsia="宋体" w:hAnsi="Calibri" w:cs="Times New Roman"/>
        </w:rPr>
      </w:pPr>
    </w:p>
    <w:p w14:paraId="46D65991" w14:textId="77777777" w:rsidR="00466DAA" w:rsidRPr="00DE32AF" w:rsidRDefault="00466DAA" w:rsidP="00466DAA">
      <w:pPr>
        <w:jc w:val="left"/>
        <w:rPr>
          <w:rFonts w:ascii="Calibri" w:eastAsia="宋体" w:hAnsi="Calibri" w:cs="Times New Roman"/>
        </w:rPr>
      </w:pPr>
    </w:p>
    <w:p w14:paraId="2836F07C" w14:textId="77777777" w:rsidR="00466DAA" w:rsidRPr="00DE32AF" w:rsidRDefault="00466DAA" w:rsidP="00466DAA">
      <w:pPr>
        <w:jc w:val="left"/>
        <w:rPr>
          <w:rFonts w:ascii="Calibri" w:eastAsia="宋体" w:hAnsi="Calibri" w:cs="Times New Roman"/>
        </w:rPr>
      </w:pPr>
    </w:p>
    <w:p w14:paraId="5EB49299" w14:textId="77777777" w:rsidR="00466DAA" w:rsidRPr="00DE32AF" w:rsidRDefault="00466DAA" w:rsidP="00466DAA">
      <w:pPr>
        <w:jc w:val="left"/>
        <w:rPr>
          <w:rFonts w:ascii="Calibri" w:eastAsia="宋体" w:hAnsi="Calibri" w:cs="Times New Roman"/>
        </w:rPr>
      </w:pPr>
    </w:p>
    <w:p w14:paraId="5068D158" w14:textId="77777777" w:rsidR="00466DAA" w:rsidRPr="00DE32AF" w:rsidRDefault="00466DAA" w:rsidP="00466DAA">
      <w:pPr>
        <w:jc w:val="left"/>
        <w:rPr>
          <w:rFonts w:ascii="Calibri" w:eastAsia="宋体" w:hAnsi="Calibri" w:cs="Times New Roman"/>
        </w:rPr>
      </w:pPr>
    </w:p>
    <w:p w14:paraId="60340E09" w14:textId="77777777" w:rsidR="00466DAA" w:rsidRPr="00DE32AF" w:rsidRDefault="00466DAA" w:rsidP="00466DAA">
      <w:pPr>
        <w:jc w:val="left"/>
        <w:rPr>
          <w:rFonts w:ascii="Calibri" w:eastAsia="宋体" w:hAnsi="Calibri" w:cs="Times New Roman"/>
        </w:rPr>
      </w:pPr>
    </w:p>
    <w:p w14:paraId="480B4CC8" w14:textId="77777777" w:rsidR="00466DAA" w:rsidRPr="00DE32AF" w:rsidRDefault="00466DAA" w:rsidP="00466DAA">
      <w:pPr>
        <w:jc w:val="left"/>
        <w:rPr>
          <w:rFonts w:ascii="Calibri" w:eastAsia="宋体" w:hAnsi="Calibri" w:cs="Times New Roman"/>
        </w:rPr>
      </w:pPr>
    </w:p>
    <w:p w14:paraId="748D6281" w14:textId="77777777" w:rsidR="00466DAA" w:rsidRPr="00DE32AF" w:rsidRDefault="00466DAA" w:rsidP="00466DAA">
      <w:pPr>
        <w:jc w:val="left"/>
        <w:rPr>
          <w:rFonts w:ascii="Calibri" w:eastAsia="宋体" w:hAnsi="Calibri" w:cs="Times New Roman"/>
        </w:rPr>
      </w:pPr>
    </w:p>
    <w:p w14:paraId="6F08E480" w14:textId="77777777" w:rsidR="00466DAA" w:rsidRPr="00DE32AF" w:rsidRDefault="00466DAA" w:rsidP="00466DAA">
      <w:pPr>
        <w:jc w:val="left"/>
        <w:rPr>
          <w:rFonts w:ascii="Calibri" w:eastAsia="宋体" w:hAnsi="Calibri" w:cs="Times New Roman"/>
        </w:rPr>
      </w:pPr>
    </w:p>
    <w:p w14:paraId="4332E33C" w14:textId="77777777" w:rsidR="00466DAA" w:rsidRPr="00DE32AF" w:rsidRDefault="00466DAA" w:rsidP="00466DAA">
      <w:pPr>
        <w:jc w:val="left"/>
        <w:rPr>
          <w:rFonts w:ascii="Calibri" w:eastAsia="宋体" w:hAnsi="Calibri" w:cs="Times New Roman"/>
        </w:rPr>
      </w:pPr>
    </w:p>
    <w:p w14:paraId="12443B75" w14:textId="77777777" w:rsidR="00466DAA" w:rsidRPr="00DE32AF" w:rsidRDefault="00466DAA" w:rsidP="00466DAA">
      <w:pPr>
        <w:jc w:val="left"/>
        <w:rPr>
          <w:rFonts w:ascii="Calibri" w:eastAsia="宋体" w:hAnsi="Calibri" w:cs="Times New Roman"/>
        </w:rPr>
      </w:pPr>
      <w:r w:rsidRPr="00DE32AF">
        <w:rPr>
          <w:rFonts w:ascii="Calibri" w:eastAsia="宋体" w:hAnsi="Calibri" w:cs="Times New Roman"/>
        </w:rPr>
        <w:tab/>
      </w:r>
      <w:r w:rsidRPr="00DE32AF">
        <w:rPr>
          <w:rFonts w:ascii="Calibri" w:eastAsia="宋体" w:hAnsi="Calibri" w:cs="Times New Roman" w:hint="eastAsia"/>
        </w:rPr>
        <w:t>协作图即为通信图，</w:t>
      </w:r>
      <w:r w:rsidRPr="00DE32AF">
        <w:rPr>
          <w:rFonts w:ascii="Calibri" w:eastAsia="宋体" w:hAnsi="Calibri" w:cs="Times New Roman"/>
        </w:rPr>
        <w:t>显示对象之间的通信</w:t>
      </w:r>
      <w:r w:rsidRPr="00DE32AF">
        <w:rPr>
          <w:rFonts w:ascii="Calibri" w:eastAsia="宋体" w:hAnsi="Calibri" w:cs="Times New Roman" w:hint="eastAsia"/>
        </w:rPr>
        <w:t>。如下图</w:t>
      </w:r>
      <w:r w:rsidRPr="00DE32AF">
        <w:rPr>
          <w:rFonts w:ascii="Calibri" w:eastAsia="宋体" w:hAnsi="Calibri" w:cs="Times New Roman"/>
        </w:rPr>
        <w:t>所示：</w:t>
      </w:r>
    </w:p>
    <w:p w14:paraId="5EA9B5FE" w14:textId="77777777" w:rsidR="00466DAA" w:rsidRPr="00DE32AF" w:rsidRDefault="00466DAA" w:rsidP="00466DAA">
      <w:pPr>
        <w:jc w:val="left"/>
        <w:rPr>
          <w:rFonts w:ascii="Calibri" w:eastAsia="宋体" w:hAnsi="Calibri" w:cs="Times New Roman"/>
        </w:rPr>
      </w:pPr>
      <w:r w:rsidRPr="00DE32AF">
        <w:rPr>
          <w:rFonts w:ascii="Calibri" w:eastAsia="宋体" w:hAnsi="Calibri" w:cs="Times New Roman"/>
          <w:noProof/>
        </w:rPr>
        <w:drawing>
          <wp:inline distT="0" distB="0" distL="0" distR="0" wp14:anchorId="1174F874" wp14:editId="4F6C3B54">
            <wp:extent cx="6034405" cy="3795623"/>
            <wp:effectExtent l="0" t="0" r="4445" b="0"/>
            <wp:docPr id="11" name="图片 11" descr="C:\Users\Lewis\Desktop\协作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wis\Desktop\协作图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061" cy="3801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7BDD9" w14:textId="77777777" w:rsidR="00466DAA" w:rsidRPr="00DE32AF" w:rsidRDefault="00466DAA" w:rsidP="00466DAA">
      <w:pPr>
        <w:jc w:val="left"/>
        <w:rPr>
          <w:rFonts w:ascii="Calibri" w:eastAsia="宋体" w:hAnsi="Calibri" w:cs="Times New Roman"/>
        </w:rPr>
      </w:pPr>
    </w:p>
    <w:p w14:paraId="36FAE8E0" w14:textId="77777777" w:rsidR="00466DAA" w:rsidRPr="00DE32AF" w:rsidRDefault="00466DAA" w:rsidP="00466DAA">
      <w:pPr>
        <w:jc w:val="left"/>
        <w:rPr>
          <w:rFonts w:ascii="Calibri" w:eastAsia="宋体" w:hAnsi="Calibri" w:cs="Times New Roman"/>
        </w:rPr>
      </w:pPr>
    </w:p>
    <w:p w14:paraId="52C4B84F" w14:textId="77777777" w:rsidR="00466DAA" w:rsidRPr="00DE32AF" w:rsidRDefault="00466DAA" w:rsidP="00466DAA">
      <w:pPr>
        <w:jc w:val="left"/>
        <w:rPr>
          <w:rFonts w:ascii="Calibri" w:eastAsia="宋体" w:hAnsi="Calibri" w:cs="Times New Roman"/>
        </w:rPr>
      </w:pPr>
    </w:p>
    <w:p w14:paraId="5FDF8DDB" w14:textId="77777777" w:rsidR="00466DAA" w:rsidRPr="00DE32AF" w:rsidRDefault="00466DAA" w:rsidP="00466DAA">
      <w:pPr>
        <w:jc w:val="left"/>
        <w:rPr>
          <w:rFonts w:ascii="Calibri" w:eastAsia="宋体" w:hAnsi="Calibri" w:cs="Times New Roman"/>
        </w:rPr>
      </w:pPr>
    </w:p>
    <w:p w14:paraId="1E51FEA0" w14:textId="77777777" w:rsidR="00466DAA" w:rsidRPr="00DE32AF" w:rsidRDefault="00466DAA" w:rsidP="00466DAA">
      <w:pPr>
        <w:jc w:val="left"/>
        <w:rPr>
          <w:rFonts w:ascii="Calibri" w:eastAsia="宋体" w:hAnsi="Calibri" w:cs="Times New Roman"/>
        </w:rPr>
      </w:pPr>
    </w:p>
    <w:p w14:paraId="4AA20176" w14:textId="77777777" w:rsidR="00466DAA" w:rsidRPr="00DE32AF" w:rsidRDefault="00466DAA" w:rsidP="00466DAA">
      <w:pPr>
        <w:jc w:val="left"/>
        <w:rPr>
          <w:rFonts w:ascii="Calibri" w:eastAsia="宋体" w:hAnsi="Calibri" w:cs="Times New Roman"/>
        </w:rPr>
      </w:pPr>
    </w:p>
    <w:p w14:paraId="441EF4B1" w14:textId="77777777" w:rsidR="00466DAA" w:rsidRPr="00DE32AF" w:rsidRDefault="00466DAA" w:rsidP="00466DAA">
      <w:pPr>
        <w:jc w:val="left"/>
        <w:rPr>
          <w:rFonts w:ascii="Calibri" w:eastAsia="宋体" w:hAnsi="Calibri" w:cs="Times New Roman"/>
        </w:rPr>
      </w:pPr>
    </w:p>
    <w:p w14:paraId="729E088F" w14:textId="77777777" w:rsidR="00466DAA" w:rsidRPr="00DE32AF" w:rsidRDefault="00466DAA" w:rsidP="00466DAA">
      <w:pPr>
        <w:jc w:val="left"/>
        <w:rPr>
          <w:rFonts w:ascii="Calibri" w:eastAsia="宋体" w:hAnsi="Calibri" w:cs="Times New Roman"/>
        </w:rPr>
      </w:pPr>
    </w:p>
    <w:p w14:paraId="33BB431F" w14:textId="77777777" w:rsidR="00466DAA" w:rsidRPr="00DE32AF" w:rsidRDefault="00466DAA" w:rsidP="00466DAA">
      <w:pPr>
        <w:jc w:val="left"/>
        <w:rPr>
          <w:rFonts w:ascii="Calibri" w:eastAsia="宋体" w:hAnsi="Calibri" w:cs="Times New Roman"/>
        </w:rPr>
      </w:pPr>
    </w:p>
    <w:p w14:paraId="320AC8C4" w14:textId="77777777" w:rsidR="00466DAA" w:rsidRPr="00DE32AF" w:rsidRDefault="00466DAA" w:rsidP="00466DAA">
      <w:pPr>
        <w:jc w:val="left"/>
        <w:rPr>
          <w:rFonts w:ascii="Calibri" w:eastAsia="宋体" w:hAnsi="Calibri" w:cs="Times New Roman"/>
        </w:rPr>
      </w:pPr>
    </w:p>
    <w:p w14:paraId="62C4CC23" w14:textId="77777777" w:rsidR="00466DAA" w:rsidRPr="00DE32AF" w:rsidRDefault="00466DAA" w:rsidP="00466DAA">
      <w:pPr>
        <w:jc w:val="left"/>
        <w:rPr>
          <w:rFonts w:ascii="Calibri" w:eastAsia="宋体" w:hAnsi="Calibri" w:cs="Times New Roman"/>
        </w:rPr>
      </w:pPr>
    </w:p>
    <w:p w14:paraId="32D838C0" w14:textId="77777777" w:rsidR="00466DAA" w:rsidRPr="00DE32AF" w:rsidRDefault="00466DAA" w:rsidP="00466DAA">
      <w:pPr>
        <w:jc w:val="left"/>
        <w:rPr>
          <w:rFonts w:ascii="Calibri" w:eastAsia="宋体" w:hAnsi="Calibri" w:cs="Times New Roman"/>
        </w:rPr>
      </w:pPr>
    </w:p>
    <w:p w14:paraId="2C05F604" w14:textId="77777777" w:rsidR="00466DAA" w:rsidRPr="00DE32AF" w:rsidRDefault="00466DAA" w:rsidP="00466DAA">
      <w:pPr>
        <w:jc w:val="left"/>
        <w:rPr>
          <w:rFonts w:ascii="Calibri" w:eastAsia="宋体" w:hAnsi="Calibri" w:cs="Times New Roman"/>
        </w:rPr>
      </w:pPr>
    </w:p>
    <w:p w14:paraId="7BBBD03D" w14:textId="77777777" w:rsidR="00466DAA" w:rsidRPr="00DE32AF" w:rsidRDefault="00466DAA" w:rsidP="00466DAA">
      <w:pPr>
        <w:jc w:val="left"/>
        <w:rPr>
          <w:rFonts w:ascii="Calibri" w:eastAsia="宋体" w:hAnsi="Calibri" w:cs="Times New Roman"/>
        </w:rPr>
      </w:pPr>
    </w:p>
    <w:p w14:paraId="6F30BDBA" w14:textId="77777777" w:rsidR="00466DAA" w:rsidRPr="00DE32AF" w:rsidRDefault="00466DAA" w:rsidP="00466DAA">
      <w:pPr>
        <w:jc w:val="left"/>
        <w:rPr>
          <w:rFonts w:ascii="Calibri" w:eastAsia="宋体" w:hAnsi="Calibri" w:cs="Times New Roman"/>
        </w:rPr>
      </w:pPr>
    </w:p>
    <w:p w14:paraId="3BEB754B" w14:textId="77777777" w:rsidR="00466DAA" w:rsidRPr="00DE32AF" w:rsidRDefault="00466DAA" w:rsidP="00466DAA">
      <w:pPr>
        <w:jc w:val="left"/>
        <w:rPr>
          <w:rFonts w:ascii="Calibri" w:eastAsia="宋体" w:hAnsi="Calibri" w:cs="Times New Roman"/>
        </w:rPr>
      </w:pPr>
    </w:p>
    <w:p w14:paraId="52FF874D" w14:textId="77777777" w:rsidR="00466DAA" w:rsidRPr="00DE32AF" w:rsidRDefault="00466DAA" w:rsidP="00466DAA">
      <w:pPr>
        <w:jc w:val="left"/>
        <w:rPr>
          <w:rFonts w:ascii="Calibri" w:eastAsia="宋体" w:hAnsi="Calibri" w:cs="Times New Roman"/>
        </w:rPr>
      </w:pPr>
    </w:p>
    <w:p w14:paraId="2FF672A2" w14:textId="77777777" w:rsidR="00466DAA" w:rsidRPr="00DE32AF" w:rsidRDefault="00466DAA" w:rsidP="00466DAA">
      <w:pPr>
        <w:jc w:val="left"/>
        <w:rPr>
          <w:rFonts w:ascii="Calibri" w:eastAsia="宋体" w:hAnsi="Calibri" w:cs="Times New Roman"/>
        </w:rPr>
      </w:pPr>
    </w:p>
    <w:p w14:paraId="1C988CA4" w14:textId="77777777" w:rsidR="00466DAA" w:rsidRPr="00DE32AF" w:rsidRDefault="00466DAA" w:rsidP="00466DAA">
      <w:pPr>
        <w:jc w:val="left"/>
        <w:rPr>
          <w:rFonts w:ascii="Calibri" w:eastAsia="宋体" w:hAnsi="Calibri" w:cs="Times New Roman"/>
        </w:rPr>
      </w:pPr>
    </w:p>
    <w:p w14:paraId="2358369D" w14:textId="77777777" w:rsidR="00466DAA" w:rsidRPr="00DE32AF" w:rsidRDefault="00466DAA" w:rsidP="00466DAA">
      <w:pPr>
        <w:jc w:val="left"/>
        <w:rPr>
          <w:rFonts w:ascii="Calibri" w:eastAsia="宋体" w:hAnsi="Calibri" w:cs="Times New Roman"/>
        </w:rPr>
      </w:pPr>
    </w:p>
    <w:p w14:paraId="0A33E002" w14:textId="77777777" w:rsidR="00466DAA" w:rsidRPr="00DE32AF" w:rsidRDefault="00466DAA" w:rsidP="00466DAA">
      <w:pPr>
        <w:jc w:val="left"/>
        <w:rPr>
          <w:rFonts w:ascii="Calibri" w:eastAsia="宋体" w:hAnsi="Calibri" w:cs="Times New Roman"/>
        </w:rPr>
      </w:pPr>
    </w:p>
    <w:p w14:paraId="03255E55" w14:textId="77777777" w:rsidR="00466DAA" w:rsidRPr="00DE32AF" w:rsidRDefault="00466DAA" w:rsidP="00466DAA">
      <w:pPr>
        <w:jc w:val="left"/>
        <w:rPr>
          <w:rFonts w:ascii="Calibri" w:eastAsia="宋体" w:hAnsi="Calibri" w:cs="Times New Roman"/>
        </w:rPr>
      </w:pPr>
    </w:p>
    <w:p w14:paraId="4BA09FCC" w14:textId="77777777" w:rsidR="00466DAA" w:rsidRPr="00DE32AF" w:rsidRDefault="00466DAA" w:rsidP="00466DAA">
      <w:pPr>
        <w:jc w:val="left"/>
        <w:rPr>
          <w:rFonts w:ascii="Calibri" w:eastAsia="宋体" w:hAnsi="Calibri" w:cs="Times New Roman"/>
        </w:rPr>
      </w:pPr>
    </w:p>
    <w:p w14:paraId="6C1F226F" w14:textId="77777777" w:rsidR="00466DAA" w:rsidRPr="00DE32AF" w:rsidRDefault="00466DAA" w:rsidP="00466DAA">
      <w:pPr>
        <w:jc w:val="left"/>
        <w:rPr>
          <w:rFonts w:ascii="Calibri" w:eastAsia="宋体" w:hAnsi="Calibri" w:cs="Times New Roman"/>
        </w:rPr>
      </w:pPr>
      <w:r w:rsidRPr="00DE32AF">
        <w:rPr>
          <w:rFonts w:ascii="Calibri" w:eastAsia="宋体" w:hAnsi="Calibri" w:cs="Times New Roman" w:hint="eastAsia"/>
        </w:rPr>
        <w:t>下面</w:t>
      </w:r>
      <w:r w:rsidRPr="00DE32AF">
        <w:rPr>
          <w:rFonts w:ascii="Calibri" w:eastAsia="宋体" w:hAnsi="Calibri" w:cs="Times New Roman"/>
        </w:rPr>
        <w:t>即为</w:t>
      </w:r>
      <w:r w:rsidRPr="00DE32AF">
        <w:rPr>
          <w:rFonts w:ascii="Calibri" w:eastAsia="宋体" w:hAnsi="Calibri" w:cs="Times New Roman" w:hint="eastAsia"/>
        </w:rPr>
        <w:t>活动图</w:t>
      </w:r>
      <w:r w:rsidRPr="00DE32AF">
        <w:rPr>
          <w:rFonts w:ascii="Calibri" w:eastAsia="宋体" w:hAnsi="Calibri" w:cs="Times New Roman"/>
        </w:rPr>
        <w:t>，</w:t>
      </w:r>
      <w:r w:rsidRPr="00DE32AF">
        <w:rPr>
          <w:rFonts w:ascii="Calibri" w:eastAsia="宋体" w:hAnsi="Calibri" w:cs="Times New Roman" w:hint="eastAsia"/>
        </w:rPr>
        <w:t>活动图</w:t>
      </w:r>
      <w:r w:rsidRPr="00DE32AF">
        <w:rPr>
          <w:rFonts w:ascii="Calibri" w:eastAsia="宋体" w:hAnsi="Calibri" w:cs="Times New Roman"/>
        </w:rPr>
        <w:t>即为特殊的状态图，基本思想是一样的。</w:t>
      </w:r>
    </w:p>
    <w:p w14:paraId="0178FE8E" w14:textId="77777777" w:rsidR="00466DAA" w:rsidRPr="00DE32AF" w:rsidRDefault="00466DAA" w:rsidP="00466DAA">
      <w:pPr>
        <w:jc w:val="left"/>
        <w:rPr>
          <w:rFonts w:ascii="Calibri" w:eastAsia="宋体" w:hAnsi="Calibri" w:cs="Times New Roman"/>
        </w:rPr>
      </w:pPr>
    </w:p>
    <w:p w14:paraId="19CA3560" w14:textId="77777777" w:rsidR="00466DAA" w:rsidRPr="00DE32AF" w:rsidRDefault="00466DAA" w:rsidP="00466DAA">
      <w:pPr>
        <w:jc w:val="left"/>
        <w:rPr>
          <w:rFonts w:ascii="Calibri" w:eastAsia="宋体" w:hAnsi="Calibri" w:cs="Times New Roman"/>
        </w:rPr>
      </w:pPr>
    </w:p>
    <w:p w14:paraId="7D6E68A8" w14:textId="77777777" w:rsidR="00466DAA" w:rsidRPr="00DE32AF" w:rsidRDefault="00466DAA" w:rsidP="00466DAA">
      <w:pPr>
        <w:jc w:val="left"/>
        <w:rPr>
          <w:rFonts w:ascii="Calibri" w:eastAsia="宋体" w:hAnsi="Calibri" w:cs="Times New Roman"/>
        </w:rPr>
      </w:pPr>
      <w:r w:rsidRPr="00DE32AF">
        <w:rPr>
          <w:rFonts w:ascii="Calibri" w:eastAsia="宋体" w:hAnsi="Calibri" w:cs="Times New Roman"/>
          <w:noProof/>
        </w:rPr>
        <w:drawing>
          <wp:inline distT="0" distB="0" distL="0" distR="0" wp14:anchorId="062CE068" wp14:editId="02A9B5ED">
            <wp:extent cx="6203074" cy="4770407"/>
            <wp:effectExtent l="0" t="0" r="7620" b="0"/>
            <wp:docPr id="13" name="图片 13" descr="C:\Users\Lewis\Desktop\活动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wis\Desktop\活动图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860" cy="4794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1F6FF" w14:textId="77777777" w:rsidR="00466DAA" w:rsidRPr="00DE32AF" w:rsidRDefault="00466DAA" w:rsidP="00466DAA">
      <w:pPr>
        <w:jc w:val="left"/>
        <w:rPr>
          <w:rFonts w:ascii="Calibri" w:eastAsia="宋体" w:hAnsi="Calibri" w:cs="Times New Roman"/>
        </w:rPr>
      </w:pPr>
    </w:p>
    <w:p w14:paraId="395D5D8B" w14:textId="77777777" w:rsidR="00466DAA" w:rsidRPr="00DE32AF" w:rsidRDefault="00466DAA" w:rsidP="00466DAA">
      <w:pPr>
        <w:jc w:val="left"/>
        <w:rPr>
          <w:rFonts w:ascii="Calibri" w:eastAsia="宋体" w:hAnsi="Calibri" w:cs="Times New Roman"/>
        </w:rPr>
      </w:pPr>
    </w:p>
    <w:p w14:paraId="4DDA6D38" w14:textId="77777777" w:rsidR="00466DAA" w:rsidRPr="00DE32AF" w:rsidRDefault="00466DAA" w:rsidP="00466DAA">
      <w:pPr>
        <w:jc w:val="left"/>
        <w:rPr>
          <w:rFonts w:ascii="Calibri" w:eastAsia="宋体" w:hAnsi="Calibri" w:cs="Times New Roman"/>
        </w:rPr>
      </w:pPr>
    </w:p>
    <w:p w14:paraId="4F9CE15F" w14:textId="77777777" w:rsidR="00466DAA" w:rsidRPr="00DE32AF" w:rsidRDefault="00466DAA" w:rsidP="00466DAA">
      <w:pPr>
        <w:jc w:val="left"/>
        <w:rPr>
          <w:rFonts w:ascii="Calibri" w:eastAsia="宋体" w:hAnsi="Calibri" w:cs="Times New Roman"/>
        </w:rPr>
      </w:pPr>
    </w:p>
    <w:p w14:paraId="507EE628" w14:textId="77777777" w:rsidR="00466DAA" w:rsidRPr="00DE32AF" w:rsidRDefault="00466DAA" w:rsidP="00466DAA">
      <w:pPr>
        <w:jc w:val="left"/>
        <w:rPr>
          <w:rFonts w:ascii="Calibri" w:eastAsia="宋体" w:hAnsi="Calibri" w:cs="Times New Roman"/>
        </w:rPr>
      </w:pPr>
    </w:p>
    <w:p w14:paraId="2F5074E8" w14:textId="77777777" w:rsidR="00466DAA" w:rsidRPr="00DE32AF" w:rsidRDefault="00466DAA" w:rsidP="00466DAA">
      <w:pPr>
        <w:jc w:val="left"/>
        <w:rPr>
          <w:rFonts w:ascii="Calibri" w:eastAsia="宋体" w:hAnsi="Calibri" w:cs="Times New Roman"/>
        </w:rPr>
      </w:pPr>
    </w:p>
    <w:p w14:paraId="3CA1C318" w14:textId="77777777" w:rsidR="00466DAA" w:rsidRPr="00DE32AF" w:rsidRDefault="00466DAA" w:rsidP="00466DAA">
      <w:pPr>
        <w:jc w:val="left"/>
        <w:rPr>
          <w:rFonts w:ascii="Calibri" w:eastAsia="宋体" w:hAnsi="Calibri" w:cs="Times New Roman"/>
        </w:rPr>
      </w:pPr>
    </w:p>
    <w:p w14:paraId="24C64F41" w14:textId="77777777" w:rsidR="00466DAA" w:rsidRPr="00DE32AF" w:rsidRDefault="00466DAA" w:rsidP="00466DAA">
      <w:pPr>
        <w:jc w:val="left"/>
        <w:rPr>
          <w:rFonts w:ascii="Calibri" w:eastAsia="宋体" w:hAnsi="Calibri" w:cs="Times New Roman"/>
        </w:rPr>
      </w:pPr>
    </w:p>
    <w:p w14:paraId="66DB3ACA" w14:textId="77777777" w:rsidR="00466DAA" w:rsidRPr="00DE32AF" w:rsidRDefault="00466DAA" w:rsidP="00466DAA">
      <w:pPr>
        <w:jc w:val="left"/>
        <w:rPr>
          <w:rFonts w:ascii="Calibri" w:eastAsia="宋体" w:hAnsi="Calibri" w:cs="Times New Roman"/>
        </w:rPr>
      </w:pPr>
    </w:p>
    <w:p w14:paraId="036B50D8" w14:textId="77777777" w:rsidR="00466DAA" w:rsidRPr="00DE32AF" w:rsidRDefault="00466DAA" w:rsidP="00466DAA">
      <w:pPr>
        <w:jc w:val="left"/>
        <w:rPr>
          <w:rFonts w:ascii="Calibri" w:eastAsia="宋体" w:hAnsi="Calibri" w:cs="Times New Roman"/>
        </w:rPr>
      </w:pPr>
      <w:r w:rsidRPr="00DE32AF">
        <w:rPr>
          <w:rFonts w:ascii="Calibri" w:eastAsia="宋体" w:hAnsi="Calibri" w:cs="Times New Roman"/>
        </w:rPr>
        <w:tab/>
      </w:r>
      <w:r w:rsidRPr="00DE32AF">
        <w:rPr>
          <w:rFonts w:ascii="Calibri" w:eastAsia="宋体" w:hAnsi="Calibri" w:cs="Times New Roman" w:hint="eastAsia"/>
        </w:rPr>
        <w:t>系统</w:t>
      </w:r>
      <w:r w:rsidRPr="00DE32AF">
        <w:rPr>
          <w:rFonts w:ascii="Calibri" w:eastAsia="宋体" w:hAnsi="Calibri" w:cs="Times New Roman"/>
        </w:rPr>
        <w:t>的</w:t>
      </w:r>
      <w:r w:rsidRPr="00DE32AF">
        <w:rPr>
          <w:rFonts w:ascii="Calibri" w:eastAsia="宋体" w:hAnsi="Calibri" w:cs="Times New Roman" w:hint="eastAsia"/>
        </w:rPr>
        <w:t>构件</w:t>
      </w:r>
      <w:r w:rsidRPr="00DE32AF">
        <w:rPr>
          <w:rFonts w:ascii="Calibri" w:eastAsia="宋体" w:hAnsi="Calibri" w:cs="Times New Roman"/>
        </w:rPr>
        <w:t>图</w:t>
      </w:r>
      <w:r w:rsidRPr="00DE32AF">
        <w:rPr>
          <w:rFonts w:ascii="Calibri" w:eastAsia="宋体" w:hAnsi="Calibri" w:cs="Times New Roman" w:hint="eastAsia"/>
        </w:rPr>
        <w:t>即为</w:t>
      </w:r>
      <w:r w:rsidRPr="00DE32AF">
        <w:rPr>
          <w:rFonts w:ascii="Calibri" w:eastAsia="宋体" w:hAnsi="Calibri" w:cs="Times New Roman"/>
        </w:rPr>
        <w:t>显示系统的</w:t>
      </w:r>
      <w:r w:rsidRPr="00DE32AF">
        <w:rPr>
          <w:rFonts w:ascii="Calibri" w:eastAsia="宋体" w:hAnsi="Calibri" w:cs="Times New Roman" w:hint="eastAsia"/>
        </w:rPr>
        <w:t>物理结构</w:t>
      </w:r>
      <w:r w:rsidRPr="00DE32AF">
        <w:rPr>
          <w:rFonts w:ascii="Calibri" w:eastAsia="宋体" w:hAnsi="Calibri" w:cs="Times New Roman"/>
        </w:rPr>
        <w:t>，如下：</w:t>
      </w:r>
    </w:p>
    <w:p w14:paraId="470932CE" w14:textId="77777777" w:rsidR="00466DAA" w:rsidRPr="00DE32AF" w:rsidRDefault="00466DAA" w:rsidP="00466DAA">
      <w:pPr>
        <w:jc w:val="left"/>
        <w:rPr>
          <w:rFonts w:ascii="Calibri" w:eastAsia="宋体" w:hAnsi="Calibri" w:cs="Times New Roman"/>
        </w:rPr>
      </w:pPr>
    </w:p>
    <w:p w14:paraId="46EED57D" w14:textId="77777777" w:rsidR="00466DAA" w:rsidRPr="00DE32AF" w:rsidRDefault="00466DAA" w:rsidP="00466DAA">
      <w:pPr>
        <w:jc w:val="left"/>
        <w:rPr>
          <w:rFonts w:ascii="Calibri" w:eastAsia="宋体" w:hAnsi="Calibri" w:cs="Times New Roman"/>
        </w:rPr>
      </w:pPr>
    </w:p>
    <w:p w14:paraId="5380EF48" w14:textId="77777777" w:rsidR="00466DAA" w:rsidRPr="00DE32AF" w:rsidRDefault="00466DAA" w:rsidP="00466DAA">
      <w:pPr>
        <w:jc w:val="left"/>
        <w:rPr>
          <w:rFonts w:ascii="Calibri" w:eastAsia="宋体" w:hAnsi="Calibri" w:cs="Times New Roman"/>
        </w:rPr>
      </w:pPr>
      <w:r w:rsidRPr="00DE32AF">
        <w:rPr>
          <w:rFonts w:ascii="Calibri" w:eastAsia="宋体" w:hAnsi="Calibri" w:cs="Times New Roman"/>
          <w:noProof/>
        </w:rPr>
        <w:drawing>
          <wp:inline distT="0" distB="0" distL="0" distR="0" wp14:anchorId="43B4E4CB" wp14:editId="0DBA1339">
            <wp:extent cx="5274310" cy="3683873"/>
            <wp:effectExtent l="0" t="0" r="2540" b="0"/>
            <wp:docPr id="15" name="图片 15" descr="C:\Users\Lewis\Desktop\构建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wis\Desktop\构建图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3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872F4" w14:textId="77777777" w:rsidR="00466DAA" w:rsidRPr="00DE32AF" w:rsidRDefault="00466DAA" w:rsidP="00466DAA">
      <w:pPr>
        <w:jc w:val="left"/>
        <w:rPr>
          <w:rFonts w:ascii="Calibri" w:eastAsia="宋体" w:hAnsi="Calibri" w:cs="Times New Roman"/>
        </w:rPr>
      </w:pPr>
    </w:p>
    <w:p w14:paraId="060EAD4C" w14:textId="77777777" w:rsidR="00466DAA" w:rsidRPr="00DE32AF" w:rsidRDefault="00466DAA" w:rsidP="00466DAA">
      <w:pPr>
        <w:jc w:val="left"/>
        <w:rPr>
          <w:rFonts w:ascii="Calibri" w:eastAsia="宋体" w:hAnsi="Calibri" w:cs="Times New Roman"/>
        </w:rPr>
      </w:pPr>
    </w:p>
    <w:p w14:paraId="7C1AE7FD" w14:textId="77777777" w:rsidR="00466DAA" w:rsidRPr="00DE32AF" w:rsidRDefault="00466DAA" w:rsidP="00466DAA">
      <w:pPr>
        <w:jc w:val="left"/>
        <w:rPr>
          <w:rFonts w:ascii="Calibri" w:eastAsia="宋体" w:hAnsi="Calibri" w:cs="Times New Roman"/>
        </w:rPr>
      </w:pPr>
      <w:r w:rsidRPr="00DE32AF">
        <w:rPr>
          <w:rFonts w:ascii="Calibri" w:eastAsia="宋体" w:hAnsi="Calibri" w:cs="Times New Roman" w:hint="eastAsia"/>
        </w:rPr>
        <w:t>而</w:t>
      </w:r>
      <w:r w:rsidRPr="00DE32AF">
        <w:rPr>
          <w:rFonts w:ascii="Calibri" w:eastAsia="宋体" w:hAnsi="Calibri" w:cs="Times New Roman"/>
        </w:rPr>
        <w:t>部署图</w:t>
      </w:r>
      <w:r w:rsidRPr="00DE32AF">
        <w:rPr>
          <w:rFonts w:ascii="Calibri" w:eastAsia="宋体" w:hAnsi="Calibri" w:cs="Times New Roman" w:hint="eastAsia"/>
        </w:rPr>
        <w:t>则</w:t>
      </w:r>
      <w:r w:rsidRPr="00DE32AF">
        <w:rPr>
          <w:rFonts w:ascii="Calibri" w:eastAsia="宋体" w:hAnsi="Calibri" w:cs="Times New Roman"/>
        </w:rPr>
        <w:t>显示了软件和硬件的</w:t>
      </w:r>
      <w:r w:rsidRPr="00DE32AF">
        <w:rPr>
          <w:rFonts w:ascii="Calibri" w:eastAsia="宋体" w:hAnsi="Calibri" w:cs="Times New Roman" w:hint="eastAsia"/>
        </w:rPr>
        <w:t>物理结构</w:t>
      </w:r>
      <w:r w:rsidRPr="00DE32AF">
        <w:rPr>
          <w:rFonts w:ascii="Calibri" w:eastAsia="宋体" w:hAnsi="Calibri" w:cs="Times New Roman"/>
        </w:rPr>
        <w:t>，这里最重要的当然</w:t>
      </w:r>
      <w:r w:rsidRPr="00DE32AF">
        <w:rPr>
          <w:rFonts w:ascii="Calibri" w:eastAsia="宋体" w:hAnsi="Calibri" w:cs="Times New Roman" w:hint="eastAsia"/>
        </w:rPr>
        <w:t>数以</w:t>
      </w:r>
      <w:r w:rsidRPr="00DE32AF">
        <w:rPr>
          <w:rFonts w:ascii="Calibri" w:eastAsia="宋体" w:hAnsi="Calibri" w:cs="Times New Roman"/>
        </w:rPr>
        <w:t>自动售货机了。</w:t>
      </w:r>
    </w:p>
    <w:p w14:paraId="2F42DBA2" w14:textId="77777777" w:rsidR="00466DAA" w:rsidRPr="00DE32AF" w:rsidRDefault="00466DAA" w:rsidP="00466DAA">
      <w:pPr>
        <w:jc w:val="left"/>
        <w:rPr>
          <w:rFonts w:ascii="Calibri" w:eastAsia="宋体" w:hAnsi="Calibri" w:cs="Times New Roman"/>
        </w:rPr>
      </w:pPr>
      <w:r w:rsidRPr="00DE32AF">
        <w:rPr>
          <w:rFonts w:ascii="Calibri" w:eastAsia="宋体" w:hAnsi="Calibri" w:cs="Times New Roman"/>
          <w:noProof/>
        </w:rPr>
        <w:lastRenderedPageBreak/>
        <w:drawing>
          <wp:inline distT="0" distB="0" distL="0" distR="0" wp14:anchorId="36802329" wp14:editId="6CD1B13C">
            <wp:extent cx="5274310" cy="2620420"/>
            <wp:effectExtent l="0" t="0" r="2540" b="8890"/>
            <wp:docPr id="16" name="图片 16" descr="C:\Users\Lewis\Desktop\部署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wis\Desktop\部署图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0A01B" w14:textId="77777777" w:rsidR="00466DAA" w:rsidRPr="00DE32AF" w:rsidRDefault="00466DAA" w:rsidP="00466DAA">
      <w:pPr>
        <w:jc w:val="left"/>
        <w:rPr>
          <w:rFonts w:ascii="Calibri" w:eastAsia="宋体" w:hAnsi="Calibri" w:cs="Times New Roman"/>
        </w:rPr>
      </w:pPr>
    </w:p>
    <w:p w14:paraId="543B05DF" w14:textId="77777777" w:rsidR="00466DAA" w:rsidRPr="00626567" w:rsidRDefault="00466DAA" w:rsidP="00466DAA"/>
    <w:p w14:paraId="0C32F1AF" w14:textId="77777777" w:rsidR="00466DAA" w:rsidRDefault="00466DAA">
      <w:pPr>
        <w:rPr>
          <w:rFonts w:hint="eastAsia"/>
        </w:rPr>
      </w:pPr>
    </w:p>
    <w:sectPr w:rsidR="00466D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88D"/>
    <w:rsid w:val="00466DAA"/>
    <w:rsid w:val="00760C09"/>
    <w:rsid w:val="00A2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30EB6"/>
  <w15:chartTrackingRefBased/>
  <w15:docId w15:val="{B7936A3D-2041-4457-9F4D-CE9B4BE16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38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壮</dc:creator>
  <cp:keywords/>
  <dc:description/>
  <cp:lastModifiedBy>杨 壮</cp:lastModifiedBy>
  <cp:revision>2</cp:revision>
  <dcterms:created xsi:type="dcterms:W3CDTF">2020-05-31T09:25:00Z</dcterms:created>
  <dcterms:modified xsi:type="dcterms:W3CDTF">2020-05-31T09:25:00Z</dcterms:modified>
</cp:coreProperties>
</file>