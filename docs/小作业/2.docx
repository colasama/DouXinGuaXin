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C9DC" w14:textId="77777777" w:rsidR="007E6A14" w:rsidRDefault="007E6A14" w:rsidP="007E6A14"/>
    <w:p w14:paraId="3FF3AB87" w14:textId="77777777" w:rsidR="007E6A14" w:rsidRDefault="007E6A14" w:rsidP="007E6A14">
      <w:r>
        <w:rPr>
          <w:rFonts w:hint="eastAsia"/>
        </w:rPr>
        <w:t>2．针对上面的需求，设计一个选课的基本类图。其中，课程需要包含课程名称、上课的教室、课程的编号、授课的老师、选课的学生、开课的起始时间、允许选课的最大学生数目等信息。需要提供对课程的查询、显示、增加、修改、删除等功能；对选课过程提供查询、选择、退选的功能；满足基本的操作要求，对课程进行合法性验证、对选课动作进行合法性的判定、对增加课程进行合法性的判定。请提供两张类图；一张是满足类图省略原则的，重点表现类和类之间关联的类图；另一张是完备地描述类的内部信息的类图。</w:t>
      </w:r>
    </w:p>
    <w:p w14:paraId="02083323" w14:textId="77777777" w:rsidR="007E6A14" w:rsidRDefault="007E6A14" w:rsidP="007E6A14">
      <w:pPr>
        <w:spacing w:line="360" w:lineRule="auto"/>
        <w:rPr>
          <w:rFonts w:ascii="Calibri" w:eastAsia="宋体" w:hAnsi="Calibri" w:cs="Times New Roman"/>
          <w:szCs w:val="24"/>
        </w:rPr>
      </w:pPr>
      <w:r w:rsidRPr="00443DE4">
        <w:rPr>
          <w:rFonts w:hint="eastAsia"/>
          <w:color w:val="FF0000"/>
        </w:rPr>
        <w:t>（请仔细核对下面的文字是否正确，并核对</w:t>
      </w:r>
      <w:proofErr w:type="gramStart"/>
      <w:r w:rsidRPr="00443DE4">
        <w:rPr>
          <w:rFonts w:hint="eastAsia"/>
          <w:color w:val="FF0000"/>
        </w:rPr>
        <w:t>图是否</w:t>
      </w:r>
      <w:proofErr w:type="gramEnd"/>
      <w:r w:rsidRPr="00443DE4">
        <w:rPr>
          <w:rFonts w:hint="eastAsia"/>
          <w:color w:val="FF0000"/>
        </w:rPr>
        <w:t>正确，用EA重新画出）（可用Word的修订功能进行修订）</w:t>
      </w:r>
      <w:r>
        <w:rPr>
          <w:rFonts w:hint="eastAsia"/>
        </w:rPr>
        <w:t>。</w:t>
      </w:r>
    </w:p>
    <w:p w14:paraId="0F9E7812" w14:textId="77777777" w:rsidR="007E6A14" w:rsidRPr="00247421" w:rsidRDefault="007E6A14" w:rsidP="007E6A14"/>
    <w:p w14:paraId="4D71006A" w14:textId="77777777" w:rsidR="007E6A14" w:rsidRDefault="007E6A14" w:rsidP="007E6A14">
      <w:r>
        <w:rPr>
          <w:rFonts w:hint="eastAsia"/>
        </w:rPr>
        <w:t>解题思路：</w:t>
      </w:r>
    </w:p>
    <w:p w14:paraId="0329C3FE" w14:textId="77777777" w:rsidR="007E6A14" w:rsidRDefault="007E6A14" w:rsidP="007E6A14">
      <w:r>
        <w:rPr>
          <w:rFonts w:hint="eastAsia"/>
        </w:rPr>
        <w:tab/>
        <w:t>在选课系统中，entity包中包括学生类，管理员类和课程类，boundary包中包括选课类，control包中包括数据库操作类。其中选课类作为学生类和课程类的关联类。</w:t>
      </w:r>
    </w:p>
    <w:p w14:paraId="7450A6CF" w14:textId="77777777" w:rsidR="007E6A14" w:rsidRDefault="007E6A14" w:rsidP="007E6A14">
      <w:r>
        <w:rPr>
          <w:rFonts w:hint="eastAsia"/>
        </w:rPr>
        <w:tab/>
        <w:t>根据题意，学生类中有属性姓名、学号、密码，同时为学生类提供一个登陆的方法；</w:t>
      </w:r>
    </w:p>
    <w:p w14:paraId="551C549A" w14:textId="77777777" w:rsidR="007E6A14" w:rsidRDefault="007E6A14" w:rsidP="007E6A14">
      <w:r>
        <w:rPr>
          <w:rFonts w:hint="eastAsia"/>
        </w:rPr>
        <w:t>课程的属性有课程名称、上课教室、课程编号、授课老师、选课学生、开课的起始时间、允许选课的最大人数；管理员的属性有用户名、密码，提供方法查询课程、显示课程、增加课程、修改课程、删除课程以及登陆；选课类里提供方法查询、选择、退选；在数据库操作类中，提供对课程以及用户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、改、查，同时对课程、选课动作和增加课程进行合法性检查。</w:t>
      </w:r>
    </w:p>
    <w:p w14:paraId="3AE67D06" w14:textId="77777777" w:rsidR="007E6A14" w:rsidRDefault="007E6A14" w:rsidP="007E6A14">
      <w:r>
        <w:rPr>
          <w:rFonts w:hint="eastAsia"/>
        </w:rPr>
        <w:tab/>
        <w:t>管理员使用数据库，通过数据库间接管理学生，同时管理员可以查看选课的界面，学生通过选课类选择课程。</w:t>
      </w:r>
    </w:p>
    <w:p w14:paraId="37572A4B" w14:textId="77777777" w:rsidR="007E6A14" w:rsidRPr="009C7FD5" w:rsidRDefault="007E6A14" w:rsidP="007E6A14">
      <w:r>
        <w:rPr>
          <w:rFonts w:hint="eastAsia"/>
        </w:rPr>
        <w:tab/>
        <w:t>通过以上的分析，可以画出如下类图。</w:t>
      </w:r>
    </w:p>
    <w:p w14:paraId="25FE544B" w14:textId="77777777" w:rsidR="007E6A14" w:rsidRDefault="007E6A14" w:rsidP="007E6A14">
      <w:r>
        <w:rPr>
          <w:noProof/>
        </w:rPr>
        <w:drawing>
          <wp:inline distT="0" distB="0" distL="0" distR="0" wp14:anchorId="5CA3DC6F" wp14:editId="154C7162">
            <wp:extent cx="5179838" cy="2711486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r="1778" b="8556"/>
                    <a:stretch/>
                  </pic:blipFill>
                  <pic:spPr bwMode="auto">
                    <a:xfrm>
                      <a:off x="0" y="0"/>
                      <a:ext cx="5180511" cy="271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47AF1" w14:textId="77777777" w:rsidR="007E6A14" w:rsidRDefault="007E6A14" w:rsidP="007E6A14"/>
    <w:p w14:paraId="461D4425" w14:textId="77777777" w:rsidR="007E6A14" w:rsidRDefault="007E6A14" w:rsidP="007E6A14">
      <w:r>
        <w:rPr>
          <w:noProof/>
        </w:rPr>
        <w:lastRenderedPageBreak/>
        <w:drawing>
          <wp:inline distT="0" distB="0" distL="0" distR="0" wp14:anchorId="30A67506" wp14:editId="7CE43866">
            <wp:extent cx="5190409" cy="2716773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578" b="8378"/>
                    <a:stretch/>
                  </pic:blipFill>
                  <pic:spPr bwMode="auto">
                    <a:xfrm>
                      <a:off x="0" y="0"/>
                      <a:ext cx="5191083" cy="271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C1C0D" w14:textId="77777777" w:rsidR="007E6A14" w:rsidRDefault="007E6A14" w:rsidP="007E6A14"/>
    <w:p w14:paraId="105D0C0C" w14:textId="77777777" w:rsidR="007E6A14" w:rsidRDefault="007E6A14" w:rsidP="007E6A14"/>
    <w:p w14:paraId="58C3013A" w14:textId="77777777" w:rsidR="00760C09" w:rsidRDefault="00760C09"/>
    <w:sectPr w:rsidR="00760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14"/>
    <w:rsid w:val="00760C09"/>
    <w:rsid w:val="007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7AD5"/>
  <w15:chartTrackingRefBased/>
  <w15:docId w15:val="{845BC412-7C1F-497C-81F8-F7DEC219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壮</dc:creator>
  <cp:keywords/>
  <dc:description/>
  <cp:lastModifiedBy>杨 壮</cp:lastModifiedBy>
  <cp:revision>1</cp:revision>
  <dcterms:created xsi:type="dcterms:W3CDTF">2020-05-31T09:24:00Z</dcterms:created>
  <dcterms:modified xsi:type="dcterms:W3CDTF">2020-05-31T09:24:00Z</dcterms:modified>
</cp:coreProperties>
</file>